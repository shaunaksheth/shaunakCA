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D18" w:rsidRPr="00545D18" w:rsidRDefault="00545D18" w:rsidP="00545D18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5D18">
        <w:rPr>
          <w:rFonts w:ascii="Arial" w:eastAsia="Times New Roman" w:hAnsi="Arial" w:cs="Arial"/>
          <w:sz w:val="24"/>
          <w:szCs w:val="24"/>
          <w:lang w:eastAsia="en-IN"/>
        </w:rPr>
        <w:t>will</w:t>
      </w:r>
      <w:proofErr w:type="gramEnd"/>
      <w:r w:rsidRPr="00545D18">
        <w:rPr>
          <w:rFonts w:ascii="Arial" w:eastAsia="Times New Roman" w:hAnsi="Arial" w:cs="Arial"/>
          <w:sz w:val="24"/>
          <w:szCs w:val="24"/>
          <w:lang w:eastAsia="en-IN"/>
        </w:rPr>
        <w:t xml:space="preserve"> discuss the different </w:t>
      </w:r>
      <w:r w:rsidRPr="00545D1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button classes</w:t>
      </w:r>
      <w:r w:rsidRPr="00545D18">
        <w:rPr>
          <w:rFonts w:ascii="Arial" w:eastAsia="Times New Roman" w:hAnsi="Arial" w:cs="Arial"/>
          <w:sz w:val="24"/>
          <w:szCs w:val="24"/>
          <w:lang w:eastAsia="en-IN"/>
        </w:rPr>
        <w:t xml:space="preserve"> and their use </w:t>
      </w:r>
      <w:r w:rsidRPr="00545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45D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ins w:id="1" w:author="Unknown"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19350" cy="1219200"/>
            <wp:effectExtent l="0" t="0" r="0" b="0"/>
            <wp:docPr id="10" name="Picture 10" descr="bootstrap butto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buttons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" w:author="Unknown"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>Notice on the following elements we are not using any bootstrap classes.</w:t>
        </w:r>
      </w:ins>
    </w:p>
    <w:p w:rsidR="00545D18" w:rsidRPr="00545D18" w:rsidRDefault="00545D18" w:rsidP="00545D18">
      <w:pPr>
        <w:spacing w:after="0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proofErr w:type="gramStart"/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  <w:proofErr w:type="gramEnd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input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type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="button"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value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="Input"&gt;</w:t>
        </w:r>
      </w:ins>
    </w:p>
    <w:p w:rsidR="00545D18" w:rsidRPr="00545D18" w:rsidRDefault="00545D18" w:rsidP="00545D18">
      <w:pPr>
        <w:spacing w:after="0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input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type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="submit"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value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="Submit"&gt;</w:t>
        </w:r>
      </w:ins>
    </w:p>
    <w:p w:rsidR="00545D18" w:rsidRPr="00545D18" w:rsidRDefault="00545D18" w:rsidP="00545D18">
      <w:pPr>
        <w:spacing w:after="0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" w:author="Unknown"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br/>
          <w:t>By default the above elements will be styled as shown below.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76425" cy="352425"/>
            <wp:effectExtent l="0" t="0" r="9525" b="9525"/>
            <wp:docPr id="9" name="Picture 9" descr="Bootstrap button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button c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" w:author="Unknown"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Adding </w:t>
        </w:r>
        <w:proofErr w:type="spellStart"/>
        <w:r w:rsidRPr="00545D18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class applies bootstrap styles to the button and input elements. </w:t>
        </w:r>
      </w:ins>
    </w:p>
    <w:p w:rsidR="00545D18" w:rsidRPr="00545D18" w:rsidRDefault="00545D18" w:rsidP="00545D18">
      <w:pPr>
        <w:spacing w:after="0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3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input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type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="button"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value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="Input"&gt;</w:t>
        </w:r>
      </w:ins>
    </w:p>
    <w:p w:rsidR="00545D18" w:rsidRPr="00545D18" w:rsidRDefault="00545D18" w:rsidP="00545D18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input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type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="submit"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value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="Submit"&gt;</w:t>
        </w:r>
      </w:ins>
    </w:p>
    <w:p w:rsidR="00545D18" w:rsidRPr="00545D18" w:rsidRDefault="00545D18" w:rsidP="00545D18">
      <w:pPr>
        <w:spacing w:after="240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9" w:author="Unknown"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br/>
        </w:r>
        <w:proofErr w:type="gramStart"/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Output :</w:t>
        </w:r>
        <w:proofErr w:type="gramEnd"/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 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0275" cy="428625"/>
            <wp:effectExtent l="0" t="0" r="9525" b="9525"/>
            <wp:docPr id="8" name="Picture 8" descr="bootstrap button 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button sty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" w:author="Unknown"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Bootstrap button classes</w:t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: Along with the </w:t>
        </w:r>
        <w:proofErr w:type="spellStart"/>
        <w:r w:rsidRPr="00545D18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class, one of the following button classes can be used. The colour scheme you get depends on the class you use.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91125" cy="2200275"/>
            <wp:effectExtent l="0" t="0" r="9525" b="9525"/>
            <wp:docPr id="7" name="Picture 7" descr="bootstrap class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classes 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" w:author="Unknown"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proofErr w:type="gramStart"/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Example :</w:t>
        </w:r>
        <w:proofErr w:type="gramEnd"/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To get the buttons lined up one below the other instead of being side-by-side, I have placed them inside a &lt;p&gt; element.</w:t>
        </w:r>
      </w:ins>
    </w:p>
    <w:p w:rsidR="00545D18" w:rsidRPr="00545D18" w:rsidRDefault="00545D18" w:rsidP="00545D18">
      <w:pPr>
        <w:spacing w:after="0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3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-default"&gt;</w:t>
        </w:r>
        <w:proofErr w:type="spellStart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-default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5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lastRenderedPageBreak/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-primary"&gt;</w:t>
        </w:r>
        <w:proofErr w:type="spellStart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-primary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7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-success"&gt;</w:t>
        </w:r>
        <w:proofErr w:type="spellStart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-success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9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-info"&gt;</w:t>
        </w:r>
        <w:proofErr w:type="spellStart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-info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1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-warning"&gt;</w:t>
        </w:r>
        <w:proofErr w:type="spellStart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-warning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3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-danger"&gt;</w:t>
        </w:r>
        <w:proofErr w:type="spellStart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-danger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5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-link"&gt;</w:t>
        </w:r>
        <w:proofErr w:type="spellStart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-link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p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3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7" w:author="Unknown"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br/>
        </w:r>
        <w:proofErr w:type="gramStart"/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Output :</w:t>
        </w:r>
        <w:proofErr w:type="gramEnd"/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 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71575" cy="3067050"/>
            <wp:effectExtent l="0" t="0" r="9525" b="0"/>
            <wp:docPr id="6" name="Picture 6" descr="bootstrap buttons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buttons 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8" w:author="Unknown"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To make an anchor element look like a button</w:t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, use </w:t>
        </w:r>
        <w:proofErr w:type="spellStart"/>
        <w:r w:rsidRPr="00545D18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class along with the other button classes (like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-default</w:t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,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-primary</w:t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etc.)</w:t>
        </w:r>
      </w:ins>
    </w:p>
    <w:p w:rsidR="00545D18" w:rsidRPr="00545D18" w:rsidRDefault="00545D18" w:rsidP="00545D18">
      <w:pPr>
        <w:spacing w:after="0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0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a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href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="#"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-primary"&gt;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Hyperlink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a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240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2" w:author="Unknown"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br/>
        </w:r>
        <w:proofErr w:type="gramStart"/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Output :</w:t>
        </w:r>
        <w:proofErr w:type="gramEnd"/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81075" cy="438150"/>
            <wp:effectExtent l="0" t="0" r="9525" b="0"/>
            <wp:docPr id="5" name="Picture 5" descr="bootstrap hyperlin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hyperlink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3" w:author="Unknown"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Changing Button Size :</w:t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Use the following button classes to get large, small or extra small buttons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62150" cy="981075"/>
            <wp:effectExtent l="0" t="0" r="0" b="9525"/>
            <wp:docPr id="4" name="Picture 4" descr="bootstrap button siz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button size c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18" w:rsidRPr="00545D18" w:rsidRDefault="00545D18" w:rsidP="00545D18">
      <w:pPr>
        <w:spacing w:after="0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5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-primary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btn-lg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Large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7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-primary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btn-sm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Small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4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9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-primary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btn-xs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Extra Small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240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1" w:author="Unknown"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Output : 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333625" cy="590550"/>
            <wp:effectExtent l="0" t="0" r="9525" b="0"/>
            <wp:docPr id="3" name="Picture 3" descr="bootstrap 3 buttons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tstrap 3 buttons siz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2" w:author="Unknown"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To create a button that span the full width of </w:t>
        </w:r>
        <w:proofErr w:type="spellStart"/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>it's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parent use </w:t>
        </w:r>
        <w:proofErr w:type="spellStart"/>
        <w:r w:rsidRPr="00545D18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n-IN"/>
          </w:rPr>
          <w:t>-block</w:t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class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Example :</w:t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The following example displays 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>All the 4 buttons side by side in a single line on a large screen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>3 buttons side by side in the first line and the last button in the second line on a medium screen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>2 buttons side by side in the first line and the rest 2 buttons side by side in the second line on a small screen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>All the 4 buttons one below the other on an extra small screen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>What this example the button width is fixed</w:t>
        </w:r>
      </w:ins>
    </w:p>
    <w:p w:rsidR="00545D18" w:rsidRPr="00545D18" w:rsidRDefault="00545D18" w:rsidP="00545D18">
      <w:pPr>
        <w:spacing w:after="0" w:line="240" w:lineRule="auto"/>
        <w:rPr>
          <w:ins w:id="53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4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="container"&gt;</w:t>
        </w:r>
      </w:ins>
    </w:p>
    <w:p w:rsidR="00545D18" w:rsidRPr="00545D18" w:rsidRDefault="00545D18" w:rsidP="00545D18">
      <w:pPr>
        <w:spacing w:after="0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6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="row"&gt;</w:t>
        </w:r>
      </w:ins>
    </w:p>
    <w:p w:rsidR="00545D18" w:rsidRPr="00545D18" w:rsidRDefault="00545D18" w:rsidP="00545D18">
      <w:pPr>
        <w:spacing w:after="0" w:line="240" w:lineRule="auto"/>
        <w:rPr>
          <w:ins w:id="57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8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="col-lg-3 col-md-4 col-sm-6 col-xs-12"&gt;</w:t>
        </w:r>
      </w:ins>
    </w:p>
    <w:p w:rsidR="00545D18" w:rsidRPr="00545D18" w:rsidRDefault="00545D18" w:rsidP="00545D18">
      <w:pPr>
        <w:spacing w:after="0" w:line="240" w:lineRule="auto"/>
        <w:rPr>
          <w:ins w:id="5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0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customDiv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</w:ins>
    </w:p>
    <w:p w:rsidR="00545D18" w:rsidRPr="00545D18" w:rsidRDefault="00545D18" w:rsidP="00545D18">
      <w:pPr>
        <w:spacing w:after="0" w:line="240" w:lineRule="auto"/>
        <w:rPr>
          <w:ins w:id="61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2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-primary"&gt;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Button 1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63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4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65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6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67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8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="col-lg-3 col-md-4 col-sm-6 col-xs-12"&gt;</w:t>
        </w:r>
      </w:ins>
    </w:p>
    <w:p w:rsidR="00545D18" w:rsidRPr="00545D18" w:rsidRDefault="00545D18" w:rsidP="00545D18">
      <w:pPr>
        <w:spacing w:after="0" w:line="240" w:lineRule="auto"/>
        <w:rPr>
          <w:ins w:id="6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0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customDiv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</w:ins>
    </w:p>
    <w:p w:rsidR="00545D18" w:rsidRPr="00545D18" w:rsidRDefault="00545D18" w:rsidP="00545D18">
      <w:pPr>
        <w:spacing w:after="0" w:line="240" w:lineRule="auto"/>
        <w:rPr>
          <w:ins w:id="71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2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-primary"&gt;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Button 2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73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4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75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6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77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8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="col-lg-3 col-md-4 col-sm-6 col-xs-12"&gt;</w:t>
        </w:r>
      </w:ins>
    </w:p>
    <w:p w:rsidR="00545D18" w:rsidRPr="00545D18" w:rsidRDefault="00545D18" w:rsidP="00545D18">
      <w:pPr>
        <w:spacing w:after="0" w:line="240" w:lineRule="auto"/>
        <w:rPr>
          <w:ins w:id="7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0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customDiv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</w:ins>
    </w:p>
    <w:p w:rsidR="00545D18" w:rsidRPr="00545D18" w:rsidRDefault="00545D18" w:rsidP="00545D18">
      <w:pPr>
        <w:spacing w:after="0" w:line="240" w:lineRule="auto"/>
        <w:rPr>
          <w:ins w:id="81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2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-primary"&gt;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Button 3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83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4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85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6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87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8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="col-lg-3 col-md-4 col-sm-6 col-xs-12"&gt;</w:t>
        </w:r>
      </w:ins>
    </w:p>
    <w:p w:rsidR="00545D18" w:rsidRPr="00545D18" w:rsidRDefault="00545D18" w:rsidP="00545D18">
      <w:pPr>
        <w:spacing w:after="0" w:line="240" w:lineRule="auto"/>
        <w:rPr>
          <w:ins w:id="8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0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customDiv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</w:ins>
    </w:p>
    <w:p w:rsidR="00545D18" w:rsidRPr="00545D18" w:rsidRDefault="00545D18" w:rsidP="00545D18">
      <w:pPr>
        <w:spacing w:after="0" w:line="240" w:lineRule="auto"/>
        <w:rPr>
          <w:ins w:id="91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2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-primary"&gt;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Button 4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93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4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95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6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97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8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9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0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01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2" w:author="Unknown"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 xml:space="preserve">Here is </w:t>
        </w:r>
        <w:proofErr w:type="spellStart"/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customDiv</w:t>
        </w:r>
        <w:proofErr w:type="spellEnd"/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 xml:space="preserve"> class</w:t>
        </w:r>
      </w:ins>
    </w:p>
    <w:p w:rsidR="00545D18" w:rsidRPr="00545D18" w:rsidRDefault="00545D18" w:rsidP="00545D18">
      <w:pPr>
        <w:spacing w:after="0" w:line="240" w:lineRule="auto"/>
        <w:rPr>
          <w:ins w:id="103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4" w:author="Unknown"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.</w:t>
        </w:r>
        <w:proofErr w:type="spellStart"/>
        <w:proofErr w:type="gramStart"/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customDiv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{</w:t>
        </w:r>
        <w:proofErr w:type="gramEnd"/>
      </w:ins>
    </w:p>
    <w:p w:rsidR="00545D18" w:rsidRPr="00545D18" w:rsidRDefault="00545D18" w:rsidP="00545D18">
      <w:pPr>
        <w:spacing w:after="0" w:line="240" w:lineRule="auto"/>
        <w:rPr>
          <w:ins w:id="105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6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 </w:t>
        </w:r>
        <w:proofErr w:type="gramStart"/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padding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:</w:t>
        </w:r>
        <w:proofErr w:type="gram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10px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;</w:t>
        </w:r>
      </w:ins>
    </w:p>
    <w:p w:rsidR="00545D18" w:rsidRPr="00545D18" w:rsidRDefault="00545D18" w:rsidP="00545D18">
      <w:pPr>
        <w:spacing w:after="0" w:line="240" w:lineRule="auto"/>
        <w:rPr>
          <w:ins w:id="107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8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 </w:t>
        </w:r>
        <w:proofErr w:type="gramStart"/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width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:</w:t>
        </w:r>
        <w:proofErr w:type="gram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100%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;</w:t>
        </w:r>
      </w:ins>
    </w:p>
    <w:p w:rsidR="00545D18" w:rsidRPr="00545D18" w:rsidRDefault="00545D18" w:rsidP="00545D18">
      <w:pPr>
        <w:spacing w:after="0" w:line="240" w:lineRule="auto"/>
        <w:rPr>
          <w:ins w:id="10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0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}</w:t>
        </w:r>
      </w:ins>
    </w:p>
    <w:p w:rsidR="00545D18" w:rsidRPr="00545D18" w:rsidRDefault="00545D18" w:rsidP="00545D18">
      <w:pPr>
        <w:spacing w:after="0" w:line="240" w:lineRule="auto"/>
        <w:rPr>
          <w:ins w:id="111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D18" w:rsidRPr="00545D18" w:rsidRDefault="00545D18" w:rsidP="00545D18">
      <w:pPr>
        <w:spacing w:after="240" w:line="240" w:lineRule="auto"/>
        <w:rPr>
          <w:ins w:id="11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3" w:author="Unknown"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We want the button width to span the full width of </w:t>
        </w:r>
        <w:proofErr w:type="spellStart"/>
        <w:proofErr w:type="gramStart"/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>it's</w:t>
        </w:r>
        <w:proofErr w:type="spellEnd"/>
        <w:proofErr w:type="gramEnd"/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parent grid column. This can be very easily achieved by applying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btn-blcok</w:t>
        </w:r>
        <w:proofErr w:type="spellEnd"/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class on all the button elements.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</w:ins>
    </w:p>
    <w:p w:rsidR="00545D18" w:rsidRPr="00545D18" w:rsidRDefault="00545D18" w:rsidP="00545D18">
      <w:pPr>
        <w:spacing w:after="0" w:line="240" w:lineRule="auto"/>
        <w:rPr>
          <w:ins w:id="11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5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lastRenderedPageBreak/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="container"&gt;</w:t>
        </w:r>
      </w:ins>
    </w:p>
    <w:p w:rsidR="00545D18" w:rsidRPr="00545D18" w:rsidRDefault="00545D18" w:rsidP="00545D18">
      <w:pPr>
        <w:spacing w:after="0" w:line="240" w:lineRule="auto"/>
        <w:rPr>
          <w:ins w:id="11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7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="row"&gt;</w:t>
        </w:r>
      </w:ins>
    </w:p>
    <w:p w:rsidR="00545D18" w:rsidRPr="00545D18" w:rsidRDefault="00545D18" w:rsidP="00545D18">
      <w:pPr>
        <w:spacing w:after="0" w:line="240" w:lineRule="auto"/>
        <w:rPr>
          <w:ins w:id="11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9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="col-lg-3 col-md-4 col-sm-6 col-xs-12"&gt;</w:t>
        </w:r>
      </w:ins>
    </w:p>
    <w:p w:rsidR="00545D18" w:rsidRPr="00545D18" w:rsidRDefault="00545D18" w:rsidP="00545D18">
      <w:pPr>
        <w:spacing w:after="0" w:line="240" w:lineRule="auto"/>
        <w:rPr>
          <w:ins w:id="12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21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customDiv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</w:ins>
    </w:p>
    <w:p w:rsidR="00545D18" w:rsidRPr="00545D18" w:rsidRDefault="00545D18" w:rsidP="00545D18">
      <w:pPr>
        <w:spacing w:after="0" w:line="240" w:lineRule="auto"/>
        <w:rPr>
          <w:ins w:id="12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23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-primary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1C232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1C232"/>
            <w:lang w:eastAsia="en-IN"/>
          </w:rPr>
          <w:t>-block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Button 1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2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25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2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27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2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29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="col-lg-3 col-md-4 col-sm-6 col-xs-12"&gt;</w:t>
        </w:r>
      </w:ins>
    </w:p>
    <w:p w:rsidR="00545D18" w:rsidRPr="00545D18" w:rsidRDefault="00545D18" w:rsidP="00545D18">
      <w:pPr>
        <w:spacing w:after="0" w:line="240" w:lineRule="auto"/>
        <w:rPr>
          <w:ins w:id="13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31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customDiv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</w:ins>
    </w:p>
    <w:p w:rsidR="00545D18" w:rsidRPr="00545D18" w:rsidRDefault="00545D18" w:rsidP="00545D18">
      <w:pPr>
        <w:spacing w:after="0" w:line="240" w:lineRule="auto"/>
        <w:rPr>
          <w:ins w:id="13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33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-primary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1C232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1C232"/>
            <w:lang w:eastAsia="en-IN"/>
          </w:rPr>
          <w:t>-block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Button 2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3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35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3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37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3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39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="col-lg-3 col-md-4 col-sm-6 col-xs-12"&gt;</w:t>
        </w:r>
      </w:ins>
    </w:p>
    <w:p w:rsidR="00545D18" w:rsidRPr="00545D18" w:rsidRDefault="00545D18" w:rsidP="00545D18">
      <w:pPr>
        <w:spacing w:after="0" w:line="240" w:lineRule="auto"/>
        <w:rPr>
          <w:ins w:id="14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1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customDiv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</w:ins>
    </w:p>
    <w:p w:rsidR="00545D18" w:rsidRPr="00545D18" w:rsidRDefault="00545D18" w:rsidP="00545D18">
      <w:pPr>
        <w:spacing w:after="0" w:line="240" w:lineRule="auto"/>
        <w:rPr>
          <w:ins w:id="14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3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-primary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1C232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1C232"/>
            <w:lang w:eastAsia="en-IN"/>
          </w:rPr>
          <w:t>-block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Button 3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4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5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4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7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4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9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="col-lg-3 col-md-4 col-sm-6 col-xs-12"&gt;</w:t>
        </w:r>
      </w:ins>
    </w:p>
    <w:p w:rsidR="00545D18" w:rsidRPr="00545D18" w:rsidRDefault="00545D18" w:rsidP="00545D18">
      <w:pPr>
        <w:spacing w:after="0" w:line="240" w:lineRule="auto"/>
        <w:rPr>
          <w:ins w:id="15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1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customDiv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</w:ins>
    </w:p>
    <w:p w:rsidR="00545D18" w:rsidRPr="00545D18" w:rsidRDefault="00545D18" w:rsidP="00545D18">
      <w:pPr>
        <w:spacing w:after="0" w:line="240" w:lineRule="auto"/>
        <w:rPr>
          <w:ins w:id="15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3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-primary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1C232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1C232"/>
            <w:lang w:eastAsia="en-IN"/>
          </w:rPr>
          <w:t>-block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Button 4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5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5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5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7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 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5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9" w:author="Unknown"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   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6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61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div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6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63" w:author="Unknown"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br/>
          <w:t xml:space="preserve">To disable a button set </w:t>
        </w:r>
        <w:r w:rsidRPr="00545D18">
          <w:rPr>
            <w:rFonts w:ascii="Arial" w:eastAsia="Times New Roman" w:hAnsi="Arial" w:cs="Arial"/>
            <w:color w:val="660000"/>
            <w:sz w:val="24"/>
            <w:szCs w:val="24"/>
            <w:lang w:eastAsia="en-IN"/>
          </w:rPr>
          <w:t>disabled</w:t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attribute to </w:t>
        </w:r>
        <w:r w:rsidRPr="00545D18">
          <w:rPr>
            <w:rFonts w:ascii="Arial" w:eastAsia="Times New Roman" w:hAnsi="Arial" w:cs="Arial"/>
            <w:color w:val="660000"/>
            <w:sz w:val="24"/>
            <w:szCs w:val="24"/>
            <w:lang w:eastAsia="en-IN"/>
          </w:rPr>
          <w:t>disabled</w:t>
        </w:r>
      </w:ins>
    </w:p>
    <w:p w:rsidR="00545D18" w:rsidRPr="00545D18" w:rsidRDefault="00545D18" w:rsidP="00545D18">
      <w:pPr>
        <w:spacing w:after="0" w:line="240" w:lineRule="auto"/>
        <w:rPr>
          <w:ins w:id="16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65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-primary"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disabled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="disabled"&gt;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Disabled 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button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545D18" w:rsidRPr="00545D18" w:rsidRDefault="00545D18" w:rsidP="00545D18">
      <w:pPr>
        <w:spacing w:after="0" w:line="240" w:lineRule="auto"/>
        <w:rPr>
          <w:ins w:id="16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67" w:author="Unknown"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br/>
        </w:r>
        <w:proofErr w:type="gramStart"/>
        <w:r w:rsidRPr="00545D18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Output :</w:t>
        </w:r>
        <w:proofErr w:type="gramEnd"/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 When you move the mouse over the disabled button, the cursor style changes to a stop sign, indicating that the button cannot be clicked.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390650" cy="428625"/>
            <wp:effectExtent l="0" t="0" r="0" b="9525"/>
            <wp:docPr id="2" name="Picture 2" descr="bootstrap disabl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 disable 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68" w:author="Unknown"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 xml:space="preserve">To disable an anchor element use 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 xml:space="preserve">disabled </w:t>
        </w:r>
        <w:r w:rsidRPr="00545D18">
          <w:rPr>
            <w:rFonts w:ascii="Arial" w:eastAsia="Times New Roman" w:hAnsi="Arial" w:cs="Arial"/>
            <w:sz w:val="24"/>
            <w:szCs w:val="24"/>
            <w:lang w:eastAsia="en-IN"/>
          </w:rPr>
          <w:t>class</w:t>
        </w:r>
      </w:ins>
    </w:p>
    <w:p w:rsidR="00545D18" w:rsidRPr="00545D18" w:rsidRDefault="00545D18" w:rsidP="00545D18">
      <w:pPr>
        <w:spacing w:after="0" w:line="240" w:lineRule="auto"/>
        <w:rPr>
          <w:ins w:id="16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0" w:author="Unknown"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a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href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="#"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 xml:space="preserve"> </w:t>
        </w:r>
        <w:r w:rsidRPr="00545D18">
          <w:rPr>
            <w:rFonts w:ascii="Arial" w:eastAsia="Times New Roman" w:hAnsi="Arial" w:cs="Arial"/>
            <w:color w:val="FF0000"/>
            <w:sz w:val="24"/>
            <w:szCs w:val="24"/>
            <w:shd w:val="clear" w:color="auto" w:fill="FFFFFF"/>
            <w:lang w:eastAsia="en-IN"/>
          </w:rPr>
          <w:t>class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="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btn</w:t>
        </w:r>
        <w:proofErr w:type="spellEnd"/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-primary disabled"&gt;</w:t>
        </w:r>
        <w:r w:rsidRPr="00545D18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en-IN"/>
          </w:rPr>
          <w:t>Hyperlink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&lt;/</w:t>
        </w:r>
        <w:r w:rsidRPr="00545D18">
          <w:rPr>
            <w:rFonts w:ascii="Arial" w:eastAsia="Times New Roman" w:hAnsi="Arial" w:cs="Arial"/>
            <w:color w:val="800000"/>
            <w:sz w:val="24"/>
            <w:szCs w:val="24"/>
            <w:shd w:val="clear" w:color="auto" w:fill="FFFFFF"/>
            <w:lang w:eastAsia="en-IN"/>
          </w:rPr>
          <w:t>a</w:t>
        </w:r>
        <w:r w:rsidRPr="00545D1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en-IN"/>
          </w:rPr>
          <w:t>&gt;</w:t>
        </w:r>
      </w:ins>
    </w:p>
    <w:p w:rsidR="00464A6F" w:rsidRDefault="00545D18" w:rsidP="00545D18">
      <w:ins w:id="171" w:author="Unknown">
        <w:r w:rsidRPr="00545D1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62025" cy="428625"/>
            <wp:effectExtent l="0" t="0" r="9525" b="9525"/>
            <wp:docPr id="1" name="Picture 1" descr="bootstrap disable hyp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otstrap disable hyperlin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2" w:name="_GoBack"/>
      <w:bookmarkEnd w:id="172"/>
    </w:p>
    <w:sectPr w:rsidR="0046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18"/>
    <w:rsid w:val="00464A6F"/>
    <w:rsid w:val="0054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</cp:revision>
  <dcterms:created xsi:type="dcterms:W3CDTF">2018-02-11T14:59:00Z</dcterms:created>
  <dcterms:modified xsi:type="dcterms:W3CDTF">2018-02-11T15:00:00Z</dcterms:modified>
</cp:coreProperties>
</file>